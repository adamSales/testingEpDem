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F12C30" w14:textId="77777777" w:rsidR="00567CE6" w:rsidRPr="0069651C" w:rsidRDefault="00A079CE">
      <w:pPr>
        <w:rPr>
          <w:rFonts w:ascii="Garamond" w:hAnsi="Garamond"/>
          <w:sz w:val="23"/>
          <w:szCs w:val="23"/>
          <w:rPrChange w:id="0" w:author="Zev Berger" w:date="2017-12-25T21:01:00Z">
            <w:rPr/>
          </w:rPrChange>
        </w:rPr>
      </w:pPr>
      <w:r w:rsidRPr="0069651C">
        <w:rPr>
          <w:rFonts w:ascii="Garamond" w:hAnsi="Garamond"/>
          <w:sz w:val="23"/>
          <w:szCs w:val="23"/>
          <w:rPrChange w:id="1" w:author="Zev Berger" w:date="2017-12-25T21:01:00Z">
            <w:rPr/>
          </w:rPrChange>
        </w:rPr>
        <w:t>Dear Editor and Reviewers,</w:t>
      </w:r>
    </w:p>
    <w:p w14:paraId="3B38F2F9" w14:textId="77777777" w:rsidR="00A079CE" w:rsidRPr="0069651C" w:rsidRDefault="00A079CE">
      <w:pPr>
        <w:rPr>
          <w:rFonts w:ascii="Garamond" w:hAnsi="Garamond"/>
          <w:sz w:val="23"/>
          <w:szCs w:val="23"/>
          <w:rPrChange w:id="2" w:author="Zev Berger" w:date="2017-12-25T21:01:00Z">
            <w:rPr/>
          </w:rPrChange>
        </w:rPr>
      </w:pPr>
    </w:p>
    <w:p w14:paraId="12CE0384" w14:textId="2644D5BC" w:rsidR="00A079CE" w:rsidRPr="0069651C" w:rsidRDefault="00A079CE">
      <w:pPr>
        <w:rPr>
          <w:rFonts w:ascii="Garamond" w:hAnsi="Garamond"/>
          <w:sz w:val="23"/>
          <w:szCs w:val="23"/>
          <w:rPrChange w:id="3" w:author="Zev Berger" w:date="2017-12-25T21:01:00Z">
            <w:rPr/>
          </w:rPrChange>
        </w:rPr>
      </w:pPr>
      <w:r w:rsidRPr="0069651C">
        <w:rPr>
          <w:rFonts w:ascii="Garamond" w:hAnsi="Garamond"/>
          <w:sz w:val="23"/>
          <w:szCs w:val="23"/>
          <w:rPrChange w:id="4" w:author="Zev Berger" w:date="2017-12-25T21:01:00Z">
            <w:rPr/>
          </w:rPrChange>
        </w:rPr>
        <w:t xml:space="preserve">The authors would like to thank you all for your kind, thoughtful, and patient consideration of our paper. The comments were excellent and prompted us to thoroughly reflect on the project and hopefully craft a better paper. We really </w:t>
      </w:r>
      <w:del w:id="5" w:author="Zev Berger" w:date="2017-12-25T21:01:00Z">
        <w:r w:rsidRPr="0069651C" w:rsidDel="0069651C">
          <w:rPr>
            <w:rFonts w:ascii="Garamond" w:hAnsi="Garamond"/>
            <w:sz w:val="23"/>
            <w:szCs w:val="23"/>
            <w:rPrChange w:id="6" w:author="Zev Berger" w:date="2017-12-25T21:01:00Z">
              <w:rPr/>
            </w:rPrChange>
          </w:rPr>
          <w:delText xml:space="preserve">did </w:delText>
        </w:r>
      </w:del>
      <w:r w:rsidRPr="0069651C">
        <w:rPr>
          <w:rFonts w:ascii="Garamond" w:hAnsi="Garamond"/>
          <w:sz w:val="23"/>
          <w:szCs w:val="23"/>
          <w:rPrChange w:id="7" w:author="Zev Berger" w:date="2017-12-25T21:01:00Z">
            <w:rPr/>
          </w:rPrChange>
        </w:rPr>
        <w:t>f</w:t>
      </w:r>
      <w:ins w:id="8" w:author="Zev Berger" w:date="2017-12-25T21:01:00Z">
        <w:r w:rsidR="0069651C" w:rsidRPr="0069651C">
          <w:rPr>
            <w:rFonts w:ascii="Garamond" w:hAnsi="Garamond"/>
            <w:sz w:val="23"/>
            <w:szCs w:val="23"/>
            <w:rPrChange w:id="9" w:author="Zev Berger" w:date="2017-12-25T21:01:00Z">
              <w:rPr/>
            </w:rPrChange>
          </w:rPr>
          <w:t>ou</w:t>
        </w:r>
      </w:ins>
      <w:del w:id="10" w:author="Zev Berger" w:date="2017-12-25T21:01:00Z">
        <w:r w:rsidRPr="0069651C" w:rsidDel="0069651C">
          <w:rPr>
            <w:rFonts w:ascii="Garamond" w:hAnsi="Garamond"/>
            <w:sz w:val="23"/>
            <w:szCs w:val="23"/>
            <w:rPrChange w:id="11" w:author="Zev Berger" w:date="2017-12-25T21:01:00Z">
              <w:rPr/>
            </w:rPrChange>
          </w:rPr>
          <w:delText>i</w:delText>
        </w:r>
      </w:del>
      <w:r w:rsidRPr="0069651C">
        <w:rPr>
          <w:rFonts w:ascii="Garamond" w:hAnsi="Garamond"/>
          <w:sz w:val="23"/>
          <w:szCs w:val="23"/>
          <w:rPrChange w:id="12" w:author="Zev Berger" w:date="2017-12-25T21:01:00Z">
            <w:rPr/>
          </w:rPrChange>
        </w:rPr>
        <w:t xml:space="preserve">nd the suggestions </w:t>
      </w:r>
      <w:del w:id="13" w:author="Zev Berger" w:date="2017-12-25T20:02:00Z">
        <w:r w:rsidRPr="0069651C" w:rsidDel="00935AC8">
          <w:rPr>
            <w:rFonts w:ascii="Garamond" w:hAnsi="Garamond"/>
            <w:sz w:val="23"/>
            <w:szCs w:val="23"/>
            <w:rPrChange w:id="14" w:author="Zev Berger" w:date="2017-12-25T21:01:00Z">
              <w:rPr/>
            </w:rPrChange>
          </w:rPr>
          <w:delText xml:space="preserve">offered helpful, </w:delText>
        </w:r>
      </w:del>
      <w:r w:rsidRPr="0069651C">
        <w:rPr>
          <w:rFonts w:ascii="Garamond" w:hAnsi="Garamond"/>
          <w:sz w:val="23"/>
          <w:szCs w:val="23"/>
          <w:rPrChange w:id="15" w:author="Zev Berger" w:date="2017-12-25T21:01:00Z">
            <w:rPr/>
          </w:rPrChange>
        </w:rPr>
        <w:t xml:space="preserve">both </w:t>
      </w:r>
      <w:del w:id="16" w:author="Zev Berger" w:date="2017-12-25T20:02:00Z">
        <w:r w:rsidRPr="0069651C" w:rsidDel="00935AC8">
          <w:rPr>
            <w:rFonts w:ascii="Garamond" w:hAnsi="Garamond"/>
            <w:sz w:val="23"/>
            <w:szCs w:val="23"/>
            <w:rPrChange w:id="17" w:author="Zev Berger" w:date="2017-12-25T21:01:00Z">
              <w:rPr/>
            </w:rPrChange>
          </w:rPr>
          <w:delText>in their clarity and their insight</w:delText>
        </w:r>
      </w:del>
      <w:ins w:id="18" w:author="Zev Berger" w:date="2017-12-25T20:02:00Z">
        <w:r w:rsidR="00935AC8" w:rsidRPr="0069651C">
          <w:rPr>
            <w:rFonts w:ascii="Garamond" w:hAnsi="Garamond"/>
            <w:sz w:val="23"/>
            <w:szCs w:val="23"/>
            <w:rPrChange w:id="19" w:author="Zev Berger" w:date="2017-12-25T21:01:00Z">
              <w:rPr/>
            </w:rPrChange>
          </w:rPr>
          <w:t>clear and insightful</w:t>
        </w:r>
      </w:ins>
      <w:r w:rsidRPr="0069651C">
        <w:rPr>
          <w:rFonts w:ascii="Garamond" w:hAnsi="Garamond"/>
          <w:sz w:val="23"/>
          <w:szCs w:val="23"/>
          <w:rPrChange w:id="20" w:author="Zev Berger" w:date="2017-12-25T21:01:00Z">
            <w:rPr/>
          </w:rPrChange>
        </w:rPr>
        <w:t>.</w:t>
      </w:r>
      <w:del w:id="21" w:author="Zev Berger" w:date="2017-12-25T21:01:00Z">
        <w:r w:rsidRPr="0069651C" w:rsidDel="0069651C">
          <w:rPr>
            <w:rFonts w:ascii="Garamond" w:hAnsi="Garamond"/>
            <w:sz w:val="23"/>
            <w:szCs w:val="23"/>
            <w:rPrChange w:id="22" w:author="Zev Berger" w:date="2017-12-25T21:01:00Z">
              <w:rPr/>
            </w:rPrChange>
          </w:rPr>
          <w:delText xml:space="preserve"> So thanks!</w:delText>
        </w:r>
      </w:del>
    </w:p>
    <w:p w14:paraId="04699641" w14:textId="77777777" w:rsidR="00A079CE" w:rsidRPr="0069651C" w:rsidRDefault="00A079CE">
      <w:pPr>
        <w:rPr>
          <w:rFonts w:ascii="Garamond" w:hAnsi="Garamond"/>
          <w:sz w:val="23"/>
          <w:szCs w:val="23"/>
          <w:rPrChange w:id="23" w:author="Zev Berger" w:date="2017-12-25T21:01:00Z">
            <w:rPr/>
          </w:rPrChange>
        </w:rPr>
      </w:pPr>
    </w:p>
    <w:p w14:paraId="61B5F109" w14:textId="77777777" w:rsidR="00A079CE" w:rsidRPr="0069651C" w:rsidRDefault="00A079CE">
      <w:pPr>
        <w:rPr>
          <w:rFonts w:ascii="Garamond" w:hAnsi="Garamond"/>
          <w:sz w:val="23"/>
          <w:szCs w:val="23"/>
          <w:rPrChange w:id="24" w:author="Zev Berger" w:date="2017-12-25T21:01:00Z">
            <w:rPr/>
          </w:rPrChange>
        </w:rPr>
      </w:pPr>
      <w:r w:rsidRPr="0069651C">
        <w:rPr>
          <w:rFonts w:ascii="Garamond" w:hAnsi="Garamond"/>
          <w:sz w:val="23"/>
          <w:szCs w:val="23"/>
          <w:rPrChange w:id="25" w:author="Zev Berger" w:date="2017-12-25T21:01:00Z">
            <w:rPr/>
          </w:rPrChange>
        </w:rPr>
        <w:t>Below we outline the substantial revisions we’ve undertaken to respond to the concerns of the reviewers:</w:t>
      </w:r>
    </w:p>
    <w:p w14:paraId="1BECD3AB" w14:textId="77777777" w:rsidR="00A079CE" w:rsidRPr="0069651C" w:rsidRDefault="00A079CE">
      <w:pPr>
        <w:rPr>
          <w:rFonts w:ascii="Garamond" w:hAnsi="Garamond"/>
          <w:sz w:val="23"/>
          <w:szCs w:val="23"/>
          <w:rPrChange w:id="26" w:author="Zev Berger" w:date="2017-12-25T21:01:00Z">
            <w:rPr/>
          </w:rPrChange>
        </w:rPr>
      </w:pPr>
      <w:bookmarkStart w:id="27" w:name="_GoBack"/>
      <w:bookmarkEnd w:id="27"/>
    </w:p>
    <w:p w14:paraId="67810216" w14:textId="19D5EF0C" w:rsidR="00A079CE" w:rsidRPr="0069651C" w:rsidRDefault="00A079CE">
      <w:pPr>
        <w:rPr>
          <w:rFonts w:ascii="Garamond" w:hAnsi="Garamond"/>
          <w:sz w:val="23"/>
          <w:szCs w:val="23"/>
          <w:rPrChange w:id="28" w:author="Zev Berger" w:date="2017-12-25T21:01:00Z">
            <w:rPr/>
          </w:rPrChange>
        </w:rPr>
      </w:pPr>
      <w:r w:rsidRPr="0069651C">
        <w:rPr>
          <w:rFonts w:ascii="Garamond" w:hAnsi="Garamond"/>
          <w:sz w:val="23"/>
          <w:szCs w:val="23"/>
          <w:rPrChange w:id="29" w:author="Zev Berger" w:date="2017-12-25T21:01:00Z">
            <w:rPr/>
          </w:rPrChange>
        </w:rPr>
        <w:t xml:space="preserve">First, we have clarified what it is that voters are doing when they reflect on economic performance when they vote. Reviewers had rightly noted that epistemic democrats believe that </w:t>
      </w:r>
      <w:ins w:id="30" w:author="Zev Berger" w:date="2017-12-25T20:03:00Z">
        <w:r w:rsidR="00935AC8" w:rsidRPr="0069651C">
          <w:rPr>
            <w:rFonts w:ascii="Garamond" w:hAnsi="Garamond"/>
            <w:sz w:val="23"/>
            <w:szCs w:val="23"/>
            <w:rPrChange w:id="31" w:author="Zev Berger" w:date="2017-12-25T21:01:00Z">
              <w:rPr/>
            </w:rPrChange>
          </w:rPr>
          <w:t xml:space="preserve">legitimate </w:t>
        </w:r>
      </w:ins>
      <w:del w:id="32" w:author="Zev Berger" w:date="2017-12-25T20:03:00Z">
        <w:r w:rsidRPr="0069651C" w:rsidDel="00935AC8">
          <w:rPr>
            <w:rFonts w:ascii="Garamond" w:hAnsi="Garamond"/>
            <w:sz w:val="23"/>
            <w:szCs w:val="23"/>
            <w:rPrChange w:id="33" w:author="Zev Berger" w:date="2017-12-25T21:01:00Z">
              <w:rPr/>
            </w:rPrChange>
          </w:rPr>
          <w:delText xml:space="preserve">these </w:delText>
        </w:r>
      </w:del>
      <w:ins w:id="34" w:author="Zev Berger" w:date="2017-12-25T20:03:00Z">
        <w:r w:rsidR="00935AC8" w:rsidRPr="0069651C">
          <w:rPr>
            <w:rFonts w:ascii="Garamond" w:hAnsi="Garamond"/>
            <w:sz w:val="23"/>
            <w:szCs w:val="23"/>
            <w:rPrChange w:id="35" w:author="Zev Berger" w:date="2017-12-25T21:01:00Z">
              <w:rPr/>
            </w:rPrChange>
          </w:rPr>
          <w:t>democratic</w:t>
        </w:r>
        <w:r w:rsidR="00935AC8" w:rsidRPr="0069651C">
          <w:rPr>
            <w:rFonts w:ascii="Garamond" w:hAnsi="Garamond"/>
            <w:sz w:val="23"/>
            <w:szCs w:val="23"/>
            <w:rPrChange w:id="36" w:author="Zev Berger" w:date="2017-12-25T21:01:00Z">
              <w:rPr/>
            </w:rPrChange>
          </w:rPr>
          <w:t xml:space="preserve"> </w:t>
        </w:r>
      </w:ins>
      <w:r w:rsidRPr="0069651C">
        <w:rPr>
          <w:rFonts w:ascii="Garamond" w:hAnsi="Garamond"/>
          <w:sz w:val="23"/>
          <w:szCs w:val="23"/>
          <w:rPrChange w:id="37" w:author="Zev Berger" w:date="2017-12-25T21:01:00Z">
            <w:rPr/>
          </w:rPrChange>
        </w:rPr>
        <w:t>institutions come to bring about states of affairs that voters want or believe to be right. Drawing from the economic voting literature we</w:t>
      </w:r>
      <w:ins w:id="38" w:author="Zev Berger" w:date="2017-12-25T20:04:00Z">
        <w:r w:rsidR="00935AC8" w:rsidRPr="0069651C">
          <w:rPr>
            <w:rFonts w:ascii="Garamond" w:hAnsi="Garamond"/>
            <w:sz w:val="23"/>
            <w:szCs w:val="23"/>
            <w:rPrChange w:id="39" w:author="Zev Berger" w:date="2017-12-25T21:01:00Z">
              <w:rPr/>
            </w:rPrChange>
          </w:rPr>
          <w:t xml:space="preserve"> now</w:t>
        </w:r>
      </w:ins>
      <w:r w:rsidRPr="0069651C">
        <w:rPr>
          <w:rFonts w:ascii="Garamond" w:hAnsi="Garamond"/>
          <w:sz w:val="23"/>
          <w:szCs w:val="23"/>
          <w:rPrChange w:id="40" w:author="Zev Berger" w:date="2017-12-25T21:01:00Z">
            <w:rPr/>
          </w:rPrChange>
        </w:rPr>
        <w:t xml:space="preserve"> note that voters reflect on economic performance in order to select for the </w:t>
      </w:r>
      <w:r w:rsidRPr="0069651C">
        <w:rPr>
          <w:rFonts w:ascii="Garamond" w:hAnsi="Garamond"/>
          <w:i/>
          <w:sz w:val="23"/>
          <w:szCs w:val="23"/>
          <w:rPrChange w:id="41" w:author="Zev Berger" w:date="2017-12-25T21:01:00Z">
            <w:rPr/>
          </w:rPrChange>
        </w:rPr>
        <w:t>policies</w:t>
      </w:r>
      <w:r w:rsidRPr="0069651C">
        <w:rPr>
          <w:rFonts w:ascii="Garamond" w:hAnsi="Garamond"/>
          <w:sz w:val="23"/>
          <w:szCs w:val="23"/>
          <w:rPrChange w:id="42" w:author="Zev Berger" w:date="2017-12-25T21:01:00Z">
            <w:rPr/>
          </w:rPrChange>
        </w:rPr>
        <w:t xml:space="preserve"> that contribute to </w:t>
      </w:r>
      <w:ins w:id="43" w:author="Zev Berger" w:date="2017-12-25T20:59:00Z">
        <w:r w:rsidR="002E098D" w:rsidRPr="0069651C">
          <w:rPr>
            <w:rFonts w:ascii="Garamond" w:hAnsi="Garamond"/>
            <w:sz w:val="23"/>
            <w:szCs w:val="23"/>
            <w:rPrChange w:id="44" w:author="Zev Berger" w:date="2017-12-25T21:01:00Z">
              <w:rPr/>
            </w:rPrChange>
          </w:rPr>
          <w:t xml:space="preserve">future </w:t>
        </w:r>
      </w:ins>
      <w:r w:rsidRPr="0069651C">
        <w:rPr>
          <w:rFonts w:ascii="Garamond" w:hAnsi="Garamond"/>
          <w:sz w:val="23"/>
          <w:szCs w:val="23"/>
          <w:rPrChange w:id="45" w:author="Zev Berger" w:date="2017-12-25T21:01:00Z">
            <w:rPr/>
          </w:rPrChange>
        </w:rPr>
        <w:t xml:space="preserve">economic growth. Our results conform to that as well, with the variables </w:t>
      </w:r>
      <w:r w:rsidRPr="0069651C">
        <w:rPr>
          <w:rFonts w:ascii="Garamond" w:hAnsi="Garamond"/>
          <w:i/>
          <w:sz w:val="23"/>
          <w:szCs w:val="23"/>
          <w:rPrChange w:id="46" w:author="Zev Berger" w:date="2017-12-25T21:01:00Z">
            <w:rPr>
              <w:i/>
            </w:rPr>
          </w:rPrChange>
        </w:rPr>
        <w:t>retrospective</w:t>
      </w:r>
      <w:r w:rsidRPr="0069651C">
        <w:rPr>
          <w:rFonts w:ascii="Garamond" w:hAnsi="Garamond"/>
          <w:sz w:val="23"/>
          <w:szCs w:val="23"/>
          <w:rPrChange w:id="47" w:author="Zev Berger" w:date="2017-12-25T21:01:00Z">
            <w:rPr/>
          </w:rPrChange>
        </w:rPr>
        <w:t xml:space="preserve"> and</w:t>
      </w:r>
      <w:ins w:id="48" w:author="Zev Berger" w:date="2017-12-25T20:09:00Z">
        <w:r w:rsidR="00784F25" w:rsidRPr="0069651C">
          <w:rPr>
            <w:rFonts w:ascii="Garamond" w:hAnsi="Garamond"/>
            <w:sz w:val="23"/>
            <w:szCs w:val="23"/>
            <w:rPrChange w:id="49" w:author="Zev Berger" w:date="2017-12-25T21:01:00Z">
              <w:rPr/>
            </w:rPrChange>
          </w:rPr>
          <w:t xml:space="preserve"> (now)</w:t>
        </w:r>
      </w:ins>
      <w:r w:rsidRPr="0069651C">
        <w:rPr>
          <w:rFonts w:ascii="Garamond" w:hAnsi="Garamond"/>
          <w:sz w:val="23"/>
          <w:szCs w:val="23"/>
          <w:rPrChange w:id="50" w:author="Zev Berger" w:date="2017-12-25T21:01:00Z">
            <w:rPr/>
          </w:rPrChange>
        </w:rPr>
        <w:t xml:space="preserve"> </w:t>
      </w:r>
      <w:r w:rsidRPr="0069651C">
        <w:rPr>
          <w:rFonts w:ascii="Garamond" w:hAnsi="Garamond"/>
          <w:i/>
          <w:sz w:val="23"/>
          <w:szCs w:val="23"/>
          <w:rPrChange w:id="51" w:author="Zev Berger" w:date="2017-12-25T21:01:00Z">
            <w:rPr>
              <w:i/>
            </w:rPr>
          </w:rPrChange>
        </w:rPr>
        <w:t>prospective</w:t>
      </w:r>
      <w:r w:rsidRPr="0069651C">
        <w:rPr>
          <w:rFonts w:ascii="Garamond" w:hAnsi="Garamond"/>
          <w:sz w:val="23"/>
          <w:szCs w:val="23"/>
          <w:rPrChange w:id="52" w:author="Zev Berger" w:date="2017-12-25T21:01:00Z">
            <w:rPr/>
          </w:rPrChange>
        </w:rPr>
        <w:t xml:space="preserve"> both loading with strong and significant coefficients in the models. We have noted this periodically through the paper. We have also tried to emphasize that we don’t confuse the correlation </w:t>
      </w:r>
      <w:del w:id="53" w:author="Zev Berger" w:date="2017-12-25T20:05:00Z">
        <w:r w:rsidRPr="0069651C" w:rsidDel="00935AC8">
          <w:rPr>
            <w:rFonts w:ascii="Garamond" w:hAnsi="Garamond"/>
            <w:sz w:val="23"/>
            <w:szCs w:val="23"/>
            <w:rPrChange w:id="54" w:author="Zev Berger" w:date="2017-12-25T21:01:00Z">
              <w:rPr/>
            </w:rPrChange>
          </w:rPr>
          <w:delText>demonstrated by</w:delText>
        </w:r>
      </w:del>
      <w:ins w:id="55" w:author="Zev Berger" w:date="2017-12-25T20:05:00Z">
        <w:r w:rsidR="00935AC8" w:rsidRPr="0069651C">
          <w:rPr>
            <w:rFonts w:ascii="Garamond" w:hAnsi="Garamond"/>
            <w:sz w:val="23"/>
            <w:szCs w:val="23"/>
            <w:rPrChange w:id="56" w:author="Zev Berger" w:date="2017-12-25T21:01:00Z">
              <w:rPr/>
            </w:rPrChange>
          </w:rPr>
          <w:t>between</w:t>
        </w:r>
      </w:ins>
      <w:r w:rsidRPr="0069651C">
        <w:rPr>
          <w:rFonts w:ascii="Garamond" w:hAnsi="Garamond"/>
          <w:sz w:val="23"/>
          <w:szCs w:val="23"/>
          <w:rPrChange w:id="57" w:author="Zev Berger" w:date="2017-12-25T21:01:00Z">
            <w:rPr/>
          </w:rPrChange>
        </w:rPr>
        <w:t xml:space="preserve"> models (1)-(4) and </w:t>
      </w:r>
      <w:ins w:id="58" w:author="Zev Berger" w:date="2017-12-25T20:05:00Z">
        <w:r w:rsidR="00935AC8" w:rsidRPr="0069651C">
          <w:rPr>
            <w:rFonts w:ascii="Garamond" w:hAnsi="Garamond"/>
            <w:sz w:val="23"/>
            <w:szCs w:val="23"/>
            <w:rPrChange w:id="59" w:author="Zev Berger" w:date="2017-12-25T21:01:00Z">
              <w:rPr/>
            </w:rPrChange>
          </w:rPr>
          <w:t xml:space="preserve">the </w:t>
        </w:r>
      </w:ins>
      <w:r w:rsidRPr="0069651C">
        <w:rPr>
          <w:rFonts w:ascii="Garamond" w:hAnsi="Garamond"/>
          <w:sz w:val="23"/>
          <w:szCs w:val="23"/>
          <w:rPrChange w:id="60" w:author="Zev Berger" w:date="2017-12-25T21:01:00Z">
            <w:rPr/>
          </w:rPrChange>
        </w:rPr>
        <w:t>outcomes</w:t>
      </w:r>
      <w:ins w:id="61" w:author="Zev Berger" w:date="2017-12-25T20:05:00Z">
        <w:r w:rsidR="00935AC8" w:rsidRPr="0069651C">
          <w:rPr>
            <w:rFonts w:ascii="Garamond" w:hAnsi="Garamond"/>
            <w:sz w:val="23"/>
            <w:szCs w:val="23"/>
            <w:rPrChange w:id="62" w:author="Zev Berger" w:date="2017-12-25T21:01:00Z">
              <w:rPr/>
            </w:rPrChange>
          </w:rPr>
          <w:t xml:space="preserve"> of interest</w:t>
        </w:r>
      </w:ins>
      <w:r w:rsidRPr="0069651C">
        <w:rPr>
          <w:rFonts w:ascii="Garamond" w:hAnsi="Garamond"/>
          <w:sz w:val="23"/>
          <w:szCs w:val="23"/>
          <w:rPrChange w:id="63" w:author="Zev Berger" w:date="2017-12-25T21:01:00Z">
            <w:rPr/>
          </w:rPrChange>
        </w:rPr>
        <w:t xml:space="preserve"> to be sufficient for a broader substantiation of majority rule results. Rather the models come to support an expansive </w:t>
      </w:r>
      <w:del w:id="64" w:author="Zev Berger" w:date="2017-12-25T20:05:00Z">
        <w:r w:rsidRPr="0069651C" w:rsidDel="00935AC8">
          <w:rPr>
            <w:rFonts w:ascii="Garamond" w:hAnsi="Garamond"/>
            <w:sz w:val="23"/>
            <w:szCs w:val="23"/>
            <w:rPrChange w:id="65" w:author="Zev Berger" w:date="2017-12-25T21:01:00Z">
              <w:rPr/>
            </w:rPrChange>
          </w:rPr>
          <w:delText xml:space="preserve">literature </w:delText>
        </w:r>
      </w:del>
      <w:ins w:id="66" w:author="Zev Berger" w:date="2017-12-25T20:05:00Z">
        <w:r w:rsidR="00935AC8" w:rsidRPr="0069651C">
          <w:rPr>
            <w:rFonts w:ascii="Garamond" w:hAnsi="Garamond"/>
            <w:sz w:val="23"/>
            <w:szCs w:val="23"/>
            <w:rPrChange w:id="67" w:author="Zev Berger" w:date="2017-12-25T21:01:00Z">
              <w:rPr/>
            </w:rPrChange>
          </w:rPr>
          <w:t>theory</w:t>
        </w:r>
        <w:r w:rsidR="00935AC8" w:rsidRPr="0069651C">
          <w:rPr>
            <w:rFonts w:ascii="Garamond" w:hAnsi="Garamond"/>
            <w:sz w:val="23"/>
            <w:szCs w:val="23"/>
            <w:rPrChange w:id="68" w:author="Zev Berger" w:date="2017-12-25T21:01:00Z">
              <w:rPr/>
            </w:rPrChange>
          </w:rPr>
          <w:t xml:space="preserve"> </w:t>
        </w:r>
      </w:ins>
      <w:r w:rsidRPr="0069651C">
        <w:rPr>
          <w:rFonts w:ascii="Garamond" w:hAnsi="Garamond"/>
          <w:sz w:val="23"/>
          <w:szCs w:val="23"/>
          <w:rPrChange w:id="69" w:author="Zev Berger" w:date="2017-12-25T21:01:00Z">
            <w:rPr/>
          </w:rPrChange>
        </w:rPr>
        <w:t xml:space="preserve">on economic voting, earlier results from Nadeau and Lewis-Beck (2001), and our own findings, namely that </w:t>
      </w:r>
      <w:proofErr w:type="spellStart"/>
      <w:r w:rsidRPr="0069651C">
        <w:rPr>
          <w:rFonts w:ascii="Garamond" w:hAnsi="Garamond"/>
          <w:sz w:val="23"/>
          <w:szCs w:val="23"/>
          <w:rPrChange w:id="70" w:author="Zev Berger" w:date="2017-12-25T21:01:00Z">
            <w:rPr/>
          </w:rPrChange>
        </w:rPr>
        <w:t>deltaRDI</w:t>
      </w:r>
      <w:proofErr w:type="spellEnd"/>
      <w:r w:rsidRPr="0069651C">
        <w:rPr>
          <w:rFonts w:ascii="Garamond" w:hAnsi="Garamond"/>
          <w:sz w:val="23"/>
          <w:szCs w:val="23"/>
          <w:rPrChange w:id="71" w:author="Zev Berger" w:date="2017-12-25T21:01:00Z">
            <w:rPr/>
          </w:rPrChange>
        </w:rPr>
        <w:t xml:space="preserve"> corresponds in the right way to the variables </w:t>
      </w:r>
      <w:r w:rsidRPr="0069651C">
        <w:rPr>
          <w:rFonts w:ascii="Garamond" w:hAnsi="Garamond"/>
          <w:i/>
          <w:sz w:val="23"/>
          <w:szCs w:val="23"/>
          <w:rPrChange w:id="72" w:author="Zev Berger" w:date="2017-12-25T21:01:00Z">
            <w:rPr>
              <w:i/>
            </w:rPr>
          </w:rPrChange>
        </w:rPr>
        <w:t>retrospective</w:t>
      </w:r>
      <w:r w:rsidRPr="0069651C">
        <w:rPr>
          <w:rFonts w:ascii="Garamond" w:hAnsi="Garamond"/>
          <w:sz w:val="23"/>
          <w:szCs w:val="23"/>
          <w:rPrChange w:id="73" w:author="Zev Berger" w:date="2017-12-25T21:01:00Z">
            <w:rPr/>
          </w:rPrChange>
        </w:rPr>
        <w:t xml:space="preserve"> and </w:t>
      </w:r>
      <w:r w:rsidRPr="0069651C">
        <w:rPr>
          <w:rFonts w:ascii="Garamond" w:hAnsi="Garamond"/>
          <w:i/>
          <w:sz w:val="23"/>
          <w:szCs w:val="23"/>
          <w:rPrChange w:id="74" w:author="Zev Berger" w:date="2017-12-25T21:01:00Z">
            <w:rPr>
              <w:i/>
            </w:rPr>
          </w:rPrChange>
        </w:rPr>
        <w:t>prospective</w:t>
      </w:r>
      <w:r w:rsidRPr="0069651C">
        <w:rPr>
          <w:rFonts w:ascii="Garamond" w:hAnsi="Garamond"/>
          <w:sz w:val="23"/>
          <w:szCs w:val="23"/>
          <w:rPrChange w:id="75" w:author="Zev Berger" w:date="2017-12-25T21:01:00Z">
            <w:rPr/>
          </w:rPrChange>
        </w:rPr>
        <w:t xml:space="preserve">. It is the correspondence between statistical evidence and theory that leads us to </w:t>
      </w:r>
      <w:r w:rsidR="009E0B52" w:rsidRPr="0069651C">
        <w:rPr>
          <w:rFonts w:ascii="Garamond" w:hAnsi="Garamond"/>
          <w:sz w:val="23"/>
          <w:szCs w:val="23"/>
          <w:rPrChange w:id="76" w:author="Zev Berger" w:date="2017-12-25T21:01:00Z">
            <w:rPr/>
          </w:rPrChange>
        </w:rPr>
        <w:t>offer our conclusions.</w:t>
      </w:r>
    </w:p>
    <w:p w14:paraId="5B3A0452" w14:textId="77777777" w:rsidR="009E0B52" w:rsidRPr="0069651C" w:rsidRDefault="009E0B52">
      <w:pPr>
        <w:rPr>
          <w:rFonts w:ascii="Garamond" w:hAnsi="Garamond"/>
          <w:sz w:val="23"/>
          <w:szCs w:val="23"/>
          <w:rPrChange w:id="77" w:author="Zev Berger" w:date="2017-12-25T21:01:00Z">
            <w:rPr/>
          </w:rPrChange>
        </w:rPr>
      </w:pPr>
    </w:p>
    <w:p w14:paraId="006EFFE2" w14:textId="76DA6482" w:rsidR="00C92DD2" w:rsidRPr="0069651C" w:rsidRDefault="005C3216" w:rsidP="00FB1432">
      <w:pPr>
        <w:rPr>
          <w:ins w:id="78" w:author="Sales, Adam C" w:date="2017-12-22T13:37:00Z"/>
          <w:rFonts w:ascii="Garamond" w:hAnsi="Garamond"/>
          <w:sz w:val="23"/>
          <w:szCs w:val="23"/>
          <w:rPrChange w:id="79" w:author="Zev Berger" w:date="2017-12-25T21:01:00Z">
            <w:rPr>
              <w:ins w:id="80" w:author="Sales, Adam C" w:date="2017-12-22T13:37:00Z"/>
            </w:rPr>
          </w:rPrChange>
        </w:rPr>
      </w:pPr>
      <w:r w:rsidRPr="0069651C">
        <w:rPr>
          <w:rFonts w:ascii="Garamond" w:hAnsi="Garamond"/>
          <w:sz w:val="23"/>
          <w:szCs w:val="23"/>
          <w:rPrChange w:id="81" w:author="Zev Berger" w:date="2017-12-25T21:01:00Z">
            <w:rPr/>
          </w:rPrChange>
        </w:rPr>
        <w:t xml:space="preserve">The </w:t>
      </w:r>
      <w:del w:id="82" w:author="Sales, Adam C" w:date="2017-12-21T17:37:00Z">
        <w:r w:rsidRPr="0069651C" w:rsidDel="002B36C0">
          <w:rPr>
            <w:rFonts w:ascii="Garamond" w:hAnsi="Garamond"/>
            <w:sz w:val="23"/>
            <w:szCs w:val="23"/>
            <w:rPrChange w:id="83" w:author="Zev Berger" w:date="2017-12-25T21:01:00Z">
              <w:rPr/>
            </w:rPrChange>
          </w:rPr>
          <w:delText>paper now includes a restatement of the original proposition for added clarity</w:delText>
        </w:r>
      </w:del>
      <w:ins w:id="84" w:author="Sales, Adam C" w:date="2017-12-21T17:37:00Z">
        <w:r w:rsidR="002B36C0" w:rsidRPr="0069651C">
          <w:rPr>
            <w:rFonts w:ascii="Garamond" w:hAnsi="Garamond"/>
            <w:sz w:val="23"/>
            <w:szCs w:val="23"/>
            <w:rPrChange w:id="85" w:author="Zev Berger" w:date="2017-12-25T21:01:00Z">
              <w:rPr/>
            </w:rPrChange>
          </w:rPr>
          <w:t>revision</w:t>
        </w:r>
      </w:ins>
      <w:ins w:id="86" w:author="Zev Berger" w:date="2017-12-25T20:06:00Z">
        <w:r w:rsidR="00935AC8" w:rsidRPr="0069651C">
          <w:rPr>
            <w:rFonts w:ascii="Garamond" w:hAnsi="Garamond"/>
            <w:sz w:val="23"/>
            <w:szCs w:val="23"/>
            <w:rPrChange w:id="87" w:author="Zev Berger" w:date="2017-12-25T21:01:00Z">
              <w:rPr/>
            </w:rPrChange>
          </w:rPr>
          <w:t xml:space="preserve"> also</w:t>
        </w:r>
      </w:ins>
      <w:ins w:id="88" w:author="Sales, Adam C" w:date="2017-12-21T17:37:00Z">
        <w:r w:rsidR="002B36C0" w:rsidRPr="0069651C">
          <w:rPr>
            <w:rFonts w:ascii="Garamond" w:hAnsi="Garamond"/>
            <w:sz w:val="23"/>
            <w:szCs w:val="23"/>
            <w:rPrChange w:id="89" w:author="Zev Berger" w:date="2017-12-25T21:01:00Z">
              <w:rPr/>
            </w:rPrChange>
          </w:rPr>
          <w:t xml:space="preserve"> </w:t>
        </w:r>
        <w:del w:id="90" w:author="Zev Berger" w:date="2017-12-25T20:06:00Z">
          <w:r w:rsidR="002B36C0" w:rsidRPr="0069651C" w:rsidDel="00935AC8">
            <w:rPr>
              <w:rFonts w:ascii="Garamond" w:hAnsi="Garamond"/>
              <w:sz w:val="23"/>
              <w:szCs w:val="23"/>
              <w:rPrChange w:id="91" w:author="Zev Berger" w:date="2017-12-25T21:01:00Z">
                <w:rPr/>
              </w:rPrChange>
            </w:rPr>
            <w:delText>goes a long way towards clarifying</w:delText>
          </w:r>
        </w:del>
      </w:ins>
      <w:ins w:id="92" w:author="Zev Berger" w:date="2017-12-25T20:06:00Z">
        <w:r w:rsidR="00935AC8" w:rsidRPr="0069651C">
          <w:rPr>
            <w:rFonts w:ascii="Garamond" w:hAnsi="Garamond"/>
            <w:sz w:val="23"/>
            <w:szCs w:val="23"/>
            <w:rPrChange w:id="93" w:author="Zev Berger" w:date="2017-12-25T21:01:00Z">
              <w:rPr/>
            </w:rPrChange>
          </w:rPr>
          <w:t>comes to clarify</w:t>
        </w:r>
      </w:ins>
      <w:ins w:id="94" w:author="Sales, Adam C" w:date="2017-12-21T17:37:00Z">
        <w:r w:rsidR="002B36C0" w:rsidRPr="0069651C">
          <w:rPr>
            <w:rFonts w:ascii="Garamond" w:hAnsi="Garamond"/>
            <w:sz w:val="23"/>
            <w:szCs w:val="23"/>
            <w:rPrChange w:id="95" w:author="Zev Berger" w:date="2017-12-25T21:01:00Z">
              <w:rPr/>
            </w:rPrChange>
          </w:rPr>
          <w:t xml:space="preserve"> the proposition</w:t>
        </w:r>
      </w:ins>
      <w:r w:rsidRPr="0069651C">
        <w:rPr>
          <w:rFonts w:ascii="Garamond" w:hAnsi="Garamond"/>
          <w:sz w:val="23"/>
          <w:szCs w:val="23"/>
          <w:rPrChange w:id="96" w:author="Zev Berger" w:date="2017-12-25T21:01:00Z">
            <w:rPr/>
          </w:rPrChange>
        </w:rPr>
        <w:t xml:space="preserve">. Currently, the assumptions are cleaved, with </w:t>
      </w:r>
      <w:del w:id="97" w:author="Zev Berger" w:date="2017-12-25T20:06:00Z">
        <w:r w:rsidRPr="0069651C" w:rsidDel="00935AC8">
          <w:rPr>
            <w:rFonts w:ascii="Garamond" w:hAnsi="Garamond"/>
            <w:sz w:val="23"/>
            <w:szCs w:val="23"/>
            <w:rPrChange w:id="98" w:author="Zev Berger" w:date="2017-12-25T21:01:00Z">
              <w:rPr/>
            </w:rPrChange>
          </w:rPr>
          <w:delText xml:space="preserve">assumptions </w:delText>
        </w:r>
      </w:del>
      <w:ins w:id="99" w:author="Zev Berger" w:date="2017-12-25T20:06:00Z">
        <w:r w:rsidR="00935AC8" w:rsidRPr="0069651C">
          <w:rPr>
            <w:rFonts w:ascii="Garamond" w:hAnsi="Garamond"/>
            <w:sz w:val="23"/>
            <w:szCs w:val="23"/>
            <w:rPrChange w:id="100" w:author="Zev Berger" w:date="2017-12-25T21:01:00Z">
              <w:rPr/>
            </w:rPrChange>
          </w:rPr>
          <w:t>A</w:t>
        </w:r>
        <w:r w:rsidR="00935AC8" w:rsidRPr="0069651C">
          <w:rPr>
            <w:rFonts w:ascii="Garamond" w:hAnsi="Garamond"/>
            <w:sz w:val="23"/>
            <w:szCs w:val="23"/>
            <w:rPrChange w:id="101" w:author="Zev Berger" w:date="2017-12-25T21:01:00Z">
              <w:rPr/>
            </w:rPrChange>
          </w:rPr>
          <w:t xml:space="preserve">ssumptions </w:t>
        </w:r>
      </w:ins>
      <w:r w:rsidRPr="0069651C">
        <w:rPr>
          <w:rFonts w:ascii="Garamond" w:hAnsi="Garamond"/>
          <w:sz w:val="23"/>
          <w:szCs w:val="23"/>
          <w:rPrChange w:id="102" w:author="Zev Berger" w:date="2017-12-25T21:01:00Z">
            <w:rPr/>
          </w:rPrChange>
        </w:rPr>
        <w:t xml:space="preserve">1 &amp; 2 coming to support Proposition 1, </w:t>
      </w:r>
      <w:ins w:id="103" w:author="Sales, Adam C" w:date="2017-12-21T17:38:00Z">
        <w:r w:rsidR="00BE4CD3" w:rsidRPr="0069651C">
          <w:rPr>
            <w:rFonts w:ascii="Garamond" w:hAnsi="Garamond"/>
            <w:sz w:val="23"/>
            <w:szCs w:val="23"/>
            <w:rPrChange w:id="104" w:author="Zev Berger" w:date="2017-12-25T21:01:00Z">
              <w:rPr/>
            </w:rPrChange>
          </w:rPr>
          <w:t xml:space="preserve">a weaker result that did not appear in the first draft of the manuscript, </w:t>
        </w:r>
      </w:ins>
      <w:r w:rsidRPr="0069651C">
        <w:rPr>
          <w:rFonts w:ascii="Garamond" w:hAnsi="Garamond"/>
          <w:sz w:val="23"/>
          <w:szCs w:val="23"/>
          <w:rPrChange w:id="105" w:author="Zev Berger" w:date="2017-12-25T21:01:00Z">
            <w:rPr/>
          </w:rPrChange>
        </w:rPr>
        <w:t xml:space="preserve">and Assumptions 1, 2, and 3 </w:t>
      </w:r>
      <w:ins w:id="106" w:author="Zev Berger" w:date="2017-12-25T20:07:00Z">
        <w:r w:rsidR="00935AC8" w:rsidRPr="0069651C">
          <w:rPr>
            <w:rFonts w:ascii="Garamond" w:hAnsi="Garamond"/>
            <w:sz w:val="23"/>
            <w:szCs w:val="23"/>
            <w:rPrChange w:id="107" w:author="Zev Berger" w:date="2017-12-25T21:01:00Z">
              <w:rPr/>
            </w:rPrChange>
          </w:rPr>
          <w:t xml:space="preserve">come to </w:t>
        </w:r>
      </w:ins>
      <w:r w:rsidRPr="0069651C">
        <w:rPr>
          <w:rFonts w:ascii="Garamond" w:hAnsi="Garamond"/>
          <w:sz w:val="23"/>
          <w:szCs w:val="23"/>
          <w:rPrChange w:id="108" w:author="Zev Berger" w:date="2017-12-25T21:01:00Z">
            <w:rPr/>
          </w:rPrChange>
        </w:rPr>
        <w:t>yield</w:t>
      </w:r>
      <w:del w:id="109" w:author="Zev Berger" w:date="2017-12-25T20:07:00Z">
        <w:r w:rsidRPr="0069651C" w:rsidDel="00935AC8">
          <w:rPr>
            <w:rFonts w:ascii="Garamond" w:hAnsi="Garamond"/>
            <w:sz w:val="23"/>
            <w:szCs w:val="23"/>
            <w:rPrChange w:id="110" w:author="Zev Berger" w:date="2017-12-25T21:01:00Z">
              <w:rPr/>
            </w:rPrChange>
          </w:rPr>
          <w:delText>ing</w:delText>
        </w:r>
      </w:del>
      <w:r w:rsidRPr="0069651C">
        <w:rPr>
          <w:rFonts w:ascii="Garamond" w:hAnsi="Garamond"/>
          <w:sz w:val="23"/>
          <w:szCs w:val="23"/>
          <w:rPrChange w:id="111" w:author="Zev Berger" w:date="2017-12-25T21:01:00Z">
            <w:rPr/>
          </w:rPrChange>
        </w:rPr>
        <w:t xml:space="preserve"> </w:t>
      </w:r>
      <w:ins w:id="112" w:author="Sales, Adam C" w:date="2017-12-21T17:38:00Z">
        <w:r w:rsidR="00BE4CD3" w:rsidRPr="0069651C">
          <w:rPr>
            <w:rFonts w:ascii="Garamond" w:hAnsi="Garamond"/>
            <w:sz w:val="23"/>
            <w:szCs w:val="23"/>
            <w:rPrChange w:id="113" w:author="Zev Berger" w:date="2017-12-25T21:01:00Z">
              <w:rPr/>
            </w:rPrChange>
          </w:rPr>
          <w:t xml:space="preserve">the main proposition, which is now </w:t>
        </w:r>
      </w:ins>
      <w:r w:rsidRPr="0069651C">
        <w:rPr>
          <w:rFonts w:ascii="Garamond" w:hAnsi="Garamond"/>
          <w:sz w:val="23"/>
          <w:szCs w:val="23"/>
          <w:rPrChange w:id="114" w:author="Zev Berger" w:date="2017-12-25T21:01:00Z">
            <w:rPr/>
          </w:rPrChange>
        </w:rPr>
        <w:t xml:space="preserve">Proposition 2. </w:t>
      </w:r>
      <w:ins w:id="115" w:author="Sales, Adam C" w:date="2017-12-22T13:13:00Z">
        <w:r w:rsidR="00E15610" w:rsidRPr="0069651C">
          <w:rPr>
            <w:rFonts w:ascii="Garamond" w:hAnsi="Garamond"/>
            <w:sz w:val="23"/>
            <w:szCs w:val="23"/>
            <w:rPrChange w:id="116" w:author="Zev Berger" w:date="2017-12-25T21:01:00Z">
              <w:rPr/>
            </w:rPrChange>
          </w:rPr>
          <w:t>The inclusion of Proposition 1, in particular, should clarify the role of independence</w:t>
        </w:r>
      </w:ins>
      <w:ins w:id="117" w:author="Sales, Adam C" w:date="2017-12-22T13:15:00Z">
        <w:r w:rsidR="00E15610" w:rsidRPr="0069651C">
          <w:rPr>
            <w:rFonts w:ascii="Garamond" w:hAnsi="Garamond"/>
            <w:sz w:val="23"/>
            <w:szCs w:val="23"/>
            <w:rPrChange w:id="118" w:author="Zev Berger" w:date="2017-12-25T21:01:00Z">
              <w:rPr/>
            </w:rPrChange>
          </w:rPr>
          <w:t>.</w:t>
        </w:r>
      </w:ins>
      <w:ins w:id="119" w:author="Sales, Adam C" w:date="2017-12-22T13:13:00Z">
        <w:r w:rsidR="00E15610" w:rsidRPr="0069651C">
          <w:rPr>
            <w:rFonts w:ascii="Garamond" w:hAnsi="Garamond"/>
            <w:sz w:val="23"/>
            <w:szCs w:val="23"/>
            <w:rPrChange w:id="120" w:author="Zev Berger" w:date="2017-12-25T21:01:00Z">
              <w:rPr/>
            </w:rPrChange>
          </w:rPr>
          <w:t xml:space="preserve"> </w:t>
        </w:r>
      </w:ins>
      <w:ins w:id="121" w:author="Sales, Adam C" w:date="2017-12-22T13:15:00Z">
        <w:r w:rsidR="00E15610" w:rsidRPr="0069651C">
          <w:rPr>
            <w:rFonts w:ascii="Garamond" w:hAnsi="Garamond"/>
            <w:sz w:val="23"/>
            <w:szCs w:val="23"/>
            <w:rPrChange w:id="122" w:author="Zev Berger" w:date="2017-12-25T21:01:00Z">
              <w:rPr/>
            </w:rPrChange>
          </w:rPr>
          <w:t>W</w:t>
        </w:r>
      </w:ins>
      <w:ins w:id="123" w:author="Sales, Adam C" w:date="2017-12-22T13:13:00Z">
        <w:r w:rsidR="00E15610" w:rsidRPr="0069651C">
          <w:rPr>
            <w:rFonts w:ascii="Garamond" w:hAnsi="Garamond"/>
            <w:sz w:val="23"/>
            <w:szCs w:val="23"/>
            <w:rPrChange w:id="124" w:author="Zev Berger" w:date="2017-12-25T21:01:00Z">
              <w:rPr/>
            </w:rPrChange>
          </w:rPr>
          <w:t>ithout the independence assumption, a candidate</w:t>
        </w:r>
      </w:ins>
      <w:ins w:id="125" w:author="Sales, Adam C" w:date="2017-12-22T13:14:00Z">
        <w:r w:rsidR="00E15610" w:rsidRPr="0069651C">
          <w:rPr>
            <w:rFonts w:ascii="Garamond" w:hAnsi="Garamond"/>
            <w:sz w:val="23"/>
            <w:szCs w:val="23"/>
            <w:rPrChange w:id="126" w:author="Zev Berger" w:date="2017-12-25T21:01:00Z">
              <w:rPr/>
            </w:rPrChange>
          </w:rPr>
          <w:t>’s superiority increases her expected vote total</w:t>
        </w:r>
      </w:ins>
      <w:ins w:id="127" w:author="Sales, Adam C" w:date="2017-12-22T13:15:00Z">
        <w:r w:rsidR="00E15610" w:rsidRPr="0069651C">
          <w:rPr>
            <w:rFonts w:ascii="Garamond" w:hAnsi="Garamond"/>
            <w:sz w:val="23"/>
            <w:szCs w:val="23"/>
            <w:rPrChange w:id="128" w:author="Zev Berger" w:date="2017-12-25T21:01:00Z">
              <w:rPr/>
            </w:rPrChange>
          </w:rPr>
          <w:t xml:space="preserve">. However, </w:t>
        </w:r>
      </w:ins>
      <w:ins w:id="129" w:author="Sales, Adam C" w:date="2017-12-22T13:17:00Z">
        <w:r w:rsidR="00D42CE2" w:rsidRPr="0069651C">
          <w:rPr>
            <w:rFonts w:ascii="Garamond" w:hAnsi="Garamond"/>
            <w:sz w:val="23"/>
            <w:szCs w:val="23"/>
            <w:rPrChange w:id="130" w:author="Zev Berger" w:date="2017-12-25T21:01:00Z">
              <w:rPr/>
            </w:rPrChange>
          </w:rPr>
          <w:t xml:space="preserve">her probability of winning will not necessarily </w:t>
        </w:r>
        <w:r w:rsidR="006E339E" w:rsidRPr="0069651C">
          <w:rPr>
            <w:rFonts w:ascii="Garamond" w:hAnsi="Garamond"/>
            <w:sz w:val="23"/>
            <w:szCs w:val="23"/>
            <w:rPrChange w:id="131" w:author="Zev Berger" w:date="2017-12-25T21:01:00Z">
              <w:rPr/>
            </w:rPrChange>
          </w:rPr>
          <w:t xml:space="preserve">increase. We believe that this seemingly small leap can be accomplished with a substantially weaker assumption, at the cost of more </w:t>
        </w:r>
      </w:ins>
      <w:ins w:id="132" w:author="Sales, Adam C" w:date="2017-12-22T13:18:00Z">
        <w:r w:rsidR="006E339E" w:rsidRPr="0069651C">
          <w:rPr>
            <w:rFonts w:ascii="Garamond" w:hAnsi="Garamond"/>
            <w:sz w:val="23"/>
            <w:szCs w:val="23"/>
            <w:rPrChange w:id="133" w:author="Zev Berger" w:date="2017-12-25T21:01:00Z">
              <w:rPr/>
            </w:rPrChange>
          </w:rPr>
          <w:t xml:space="preserve">theoretical structure and </w:t>
        </w:r>
      </w:ins>
      <w:ins w:id="134" w:author="Sales, Adam C" w:date="2017-12-22T13:17:00Z">
        <w:r w:rsidR="006E339E" w:rsidRPr="0069651C">
          <w:rPr>
            <w:rFonts w:ascii="Garamond" w:hAnsi="Garamond"/>
            <w:sz w:val="23"/>
            <w:szCs w:val="23"/>
            <w:rPrChange w:id="135" w:author="Zev Berger" w:date="2017-12-25T21:01:00Z">
              <w:rPr/>
            </w:rPrChange>
          </w:rPr>
          <w:t>complexity</w:t>
        </w:r>
      </w:ins>
      <w:ins w:id="136" w:author="Zev Berger" w:date="2017-12-25T20:07:00Z">
        <w:r w:rsidR="00935AC8" w:rsidRPr="0069651C">
          <w:rPr>
            <w:rFonts w:ascii="Garamond" w:hAnsi="Garamond"/>
            <w:sz w:val="23"/>
            <w:szCs w:val="23"/>
            <w:rPrChange w:id="137" w:author="Zev Berger" w:date="2017-12-25T21:01:00Z">
              <w:rPr/>
            </w:rPrChange>
          </w:rPr>
          <w:t xml:space="preserve">. </w:t>
        </w:r>
      </w:ins>
      <w:ins w:id="138" w:author="Sales, Adam C" w:date="2017-12-22T13:18:00Z">
        <w:del w:id="139" w:author="Zev Berger" w:date="2017-12-25T20:07:00Z">
          <w:r w:rsidR="006E339E" w:rsidRPr="0069651C" w:rsidDel="00935AC8">
            <w:rPr>
              <w:rFonts w:ascii="Garamond" w:hAnsi="Garamond"/>
              <w:sz w:val="23"/>
              <w:szCs w:val="23"/>
              <w:rPrChange w:id="140" w:author="Zev Berger" w:date="2017-12-25T21:01:00Z">
                <w:rPr/>
              </w:rPrChange>
            </w:rPr>
            <w:delText xml:space="preserve">; we leave this for future work. </w:delText>
          </w:r>
        </w:del>
      </w:ins>
      <w:ins w:id="141" w:author="Sales, Adam C" w:date="2017-12-22T13:37:00Z">
        <w:r w:rsidR="00C92DD2" w:rsidRPr="0069651C">
          <w:rPr>
            <w:rFonts w:ascii="Garamond" w:hAnsi="Garamond"/>
            <w:sz w:val="23"/>
            <w:szCs w:val="23"/>
            <w:rPrChange w:id="142" w:author="Zev Berger" w:date="2017-12-25T21:01:00Z">
              <w:rPr/>
            </w:rPrChange>
          </w:rPr>
          <w:t xml:space="preserve">The technical restatement of the propositions is also clearer, and we fixed the mistake regarding the definition of alpha that </w:t>
        </w:r>
      </w:ins>
      <w:ins w:id="143" w:author="Sales, Adam C" w:date="2017-12-22T13:39:00Z">
        <w:r w:rsidR="00A1681F" w:rsidRPr="0069651C">
          <w:rPr>
            <w:rFonts w:ascii="Garamond" w:hAnsi="Garamond"/>
            <w:sz w:val="23"/>
            <w:szCs w:val="23"/>
            <w:rPrChange w:id="144" w:author="Zev Berger" w:date="2017-12-25T21:01:00Z">
              <w:rPr/>
            </w:rPrChange>
          </w:rPr>
          <w:t xml:space="preserve">referee </w:t>
        </w:r>
        <w:del w:id="145" w:author="Zev Berger" w:date="2017-12-25T20:08:00Z">
          <w:r w:rsidR="00A1681F" w:rsidRPr="0069651C" w:rsidDel="00935AC8">
            <w:rPr>
              <w:rFonts w:ascii="Garamond" w:hAnsi="Garamond"/>
              <w:sz w:val="23"/>
              <w:szCs w:val="23"/>
              <w:rPrChange w:id="146" w:author="Zev Berger" w:date="2017-12-25T21:01:00Z">
                <w:rPr/>
              </w:rPrChange>
            </w:rPr>
            <w:delText>one</w:delText>
          </w:r>
        </w:del>
      </w:ins>
      <w:ins w:id="147" w:author="Zev Berger" w:date="2017-12-25T20:08:00Z">
        <w:r w:rsidR="00935AC8" w:rsidRPr="0069651C">
          <w:rPr>
            <w:rFonts w:ascii="Garamond" w:hAnsi="Garamond"/>
            <w:sz w:val="23"/>
            <w:szCs w:val="23"/>
            <w:rPrChange w:id="148" w:author="Zev Berger" w:date="2017-12-25T21:01:00Z">
              <w:rPr/>
            </w:rPrChange>
          </w:rPr>
          <w:t>1</w:t>
        </w:r>
      </w:ins>
      <w:ins w:id="149" w:author="Sales, Adam C" w:date="2017-12-22T13:39:00Z">
        <w:r w:rsidR="00A1681F" w:rsidRPr="0069651C">
          <w:rPr>
            <w:rFonts w:ascii="Garamond" w:hAnsi="Garamond"/>
            <w:sz w:val="23"/>
            <w:szCs w:val="23"/>
            <w:rPrChange w:id="150" w:author="Zev Berger" w:date="2017-12-25T21:01:00Z">
              <w:rPr/>
            </w:rPrChange>
          </w:rPr>
          <w:t xml:space="preserve"> helpfully pointed out.</w:t>
        </w:r>
      </w:ins>
      <w:ins w:id="151" w:author="Sales, Adam C" w:date="2017-12-22T13:41:00Z">
        <w:r w:rsidR="00A1681F" w:rsidRPr="0069651C">
          <w:rPr>
            <w:rFonts w:ascii="Garamond" w:hAnsi="Garamond"/>
            <w:sz w:val="23"/>
            <w:szCs w:val="23"/>
            <w:rPrChange w:id="152" w:author="Zev Berger" w:date="2017-12-25T21:01:00Z">
              <w:rPr/>
            </w:rPrChange>
          </w:rPr>
          <w:t xml:space="preserve"> </w:t>
        </w:r>
      </w:ins>
      <w:ins w:id="153" w:author="Sales, Adam C" w:date="2017-12-22T13:44:00Z">
        <w:r w:rsidR="00FB1432" w:rsidRPr="0069651C">
          <w:rPr>
            <w:rFonts w:ascii="Garamond" w:hAnsi="Garamond"/>
            <w:sz w:val="23"/>
            <w:szCs w:val="23"/>
            <w:rPrChange w:id="154" w:author="Zev Berger" w:date="2017-12-25T21:01:00Z">
              <w:rPr/>
            </w:rPrChange>
          </w:rPr>
          <w:t>We also clarified that t</w:t>
        </w:r>
      </w:ins>
      <w:ins w:id="155" w:author="Sales, Adam C" w:date="2017-12-22T13:41:00Z">
        <w:r w:rsidR="00A1681F" w:rsidRPr="0069651C">
          <w:rPr>
            <w:rFonts w:ascii="Garamond" w:hAnsi="Garamond"/>
            <w:sz w:val="23"/>
            <w:szCs w:val="23"/>
            <w:rPrChange w:id="156" w:author="Zev Berger" w:date="2017-12-25T21:01:00Z">
              <w:rPr/>
            </w:rPrChange>
          </w:rPr>
          <w:t>he non-factual assumptions in the appendix are intended to weaken the assumptions</w:t>
        </w:r>
      </w:ins>
      <w:ins w:id="157" w:author="Sales, Adam C" w:date="2017-12-22T13:45:00Z">
        <w:r w:rsidR="00FB1432" w:rsidRPr="0069651C">
          <w:rPr>
            <w:rFonts w:ascii="Garamond" w:hAnsi="Garamond"/>
            <w:sz w:val="23"/>
            <w:szCs w:val="23"/>
            <w:rPrChange w:id="158" w:author="Zev Berger" w:date="2017-12-25T21:01:00Z">
              <w:rPr/>
            </w:rPrChange>
          </w:rPr>
          <w:t xml:space="preserve"> and broaden the applicability of the theory. </w:t>
        </w:r>
      </w:ins>
    </w:p>
    <w:p w14:paraId="6D61D5EE" w14:textId="77777777" w:rsidR="00C92DD2" w:rsidRPr="0069651C" w:rsidRDefault="00C92DD2" w:rsidP="00E15610">
      <w:pPr>
        <w:rPr>
          <w:ins w:id="159" w:author="Sales, Adam C" w:date="2017-12-22T13:37:00Z"/>
          <w:rFonts w:ascii="Garamond" w:hAnsi="Garamond"/>
          <w:sz w:val="23"/>
          <w:szCs w:val="23"/>
          <w:rPrChange w:id="160" w:author="Zev Berger" w:date="2017-12-25T21:01:00Z">
            <w:rPr>
              <w:ins w:id="161" w:author="Sales, Adam C" w:date="2017-12-22T13:37:00Z"/>
            </w:rPr>
          </w:rPrChange>
        </w:rPr>
      </w:pPr>
    </w:p>
    <w:p w14:paraId="5BC4A111" w14:textId="08E7269C" w:rsidR="005C3216" w:rsidRPr="0069651C" w:rsidRDefault="00A1681F" w:rsidP="00E14FCA">
      <w:pPr>
        <w:rPr>
          <w:rFonts w:ascii="Garamond" w:hAnsi="Garamond"/>
          <w:sz w:val="23"/>
          <w:szCs w:val="23"/>
          <w:rPrChange w:id="162" w:author="Zev Berger" w:date="2017-12-25T21:01:00Z">
            <w:rPr/>
          </w:rPrChange>
        </w:rPr>
      </w:pPr>
      <w:ins w:id="163" w:author="Sales, Adam C" w:date="2017-12-22T13:40:00Z">
        <w:r w:rsidRPr="0069651C">
          <w:rPr>
            <w:rFonts w:ascii="Garamond" w:hAnsi="Garamond"/>
            <w:sz w:val="23"/>
            <w:szCs w:val="23"/>
            <w:rPrChange w:id="164" w:author="Zev Berger" w:date="2017-12-25T21:01:00Z">
              <w:rPr/>
            </w:rPrChange>
          </w:rPr>
          <w:t xml:space="preserve">The analogies we </w:t>
        </w:r>
      </w:ins>
      <w:ins w:id="165" w:author="Zev Berger" w:date="2017-12-25T21:00:00Z">
        <w:r w:rsidR="002E098D" w:rsidRPr="0069651C">
          <w:rPr>
            <w:rFonts w:ascii="Garamond" w:hAnsi="Garamond"/>
            <w:sz w:val="23"/>
            <w:szCs w:val="23"/>
            <w:rPrChange w:id="166" w:author="Zev Berger" w:date="2017-12-25T21:01:00Z">
              <w:rPr/>
            </w:rPrChange>
          </w:rPr>
          <w:t xml:space="preserve">previously </w:t>
        </w:r>
      </w:ins>
      <w:ins w:id="167" w:author="Sales, Adam C" w:date="2017-12-22T13:40:00Z">
        <w:r w:rsidRPr="0069651C">
          <w:rPr>
            <w:rFonts w:ascii="Garamond" w:hAnsi="Garamond"/>
            <w:sz w:val="23"/>
            <w:szCs w:val="23"/>
            <w:rPrChange w:id="168" w:author="Zev Berger" w:date="2017-12-25T21:01:00Z">
              <w:rPr/>
            </w:rPrChange>
          </w:rPr>
          <w:t>made between our work and CJT</w:t>
        </w:r>
      </w:ins>
      <w:ins w:id="169" w:author="Sales, Adam C" w:date="2017-12-22T13:45:00Z">
        <w:r w:rsidR="00E14FCA" w:rsidRPr="0069651C">
          <w:rPr>
            <w:rFonts w:ascii="Garamond" w:hAnsi="Garamond"/>
            <w:sz w:val="23"/>
            <w:szCs w:val="23"/>
            <w:rPrChange w:id="170" w:author="Zev Berger" w:date="2017-12-25T21:01:00Z">
              <w:rPr/>
            </w:rPrChange>
          </w:rPr>
          <w:t xml:space="preserve"> may have obfuscated our argument. For that reason, w</w:t>
        </w:r>
      </w:ins>
      <w:ins w:id="171" w:author="Sales, Adam C" w:date="2017-12-22T13:40:00Z">
        <w:r w:rsidRPr="0069651C">
          <w:rPr>
            <w:rFonts w:ascii="Garamond" w:hAnsi="Garamond"/>
            <w:sz w:val="23"/>
            <w:szCs w:val="23"/>
            <w:rPrChange w:id="172" w:author="Zev Berger" w:date="2017-12-25T21:01:00Z">
              <w:rPr/>
            </w:rPrChange>
          </w:rPr>
          <w:t>e</w:t>
        </w:r>
      </w:ins>
      <w:del w:id="173" w:author="Sales, Adam C" w:date="2017-12-22T13:12:00Z">
        <w:r w:rsidR="005C3216" w:rsidRPr="0069651C" w:rsidDel="00E15610">
          <w:rPr>
            <w:rFonts w:ascii="Garamond" w:hAnsi="Garamond"/>
            <w:sz w:val="23"/>
            <w:szCs w:val="23"/>
            <w:rPrChange w:id="174" w:author="Zev Berger" w:date="2017-12-25T21:01:00Z">
              <w:rPr/>
            </w:rPrChange>
          </w:rPr>
          <w:delText xml:space="preserve">This comes to illustrate that we mean the assumptions to yield the propositions. </w:delText>
        </w:r>
      </w:del>
      <w:del w:id="175" w:author="Sales, Adam C" w:date="2017-12-22T13:40:00Z">
        <w:r w:rsidR="005C3216" w:rsidRPr="0069651C" w:rsidDel="00A1681F">
          <w:rPr>
            <w:rFonts w:ascii="Garamond" w:hAnsi="Garamond"/>
            <w:sz w:val="23"/>
            <w:szCs w:val="23"/>
            <w:rPrChange w:id="176" w:author="Zev Berger" w:date="2017-12-25T21:01:00Z">
              <w:rPr/>
            </w:rPrChange>
          </w:rPr>
          <w:delText>We</w:delText>
        </w:r>
      </w:del>
      <w:r w:rsidR="005C3216" w:rsidRPr="0069651C">
        <w:rPr>
          <w:rFonts w:ascii="Garamond" w:hAnsi="Garamond"/>
          <w:sz w:val="23"/>
          <w:szCs w:val="23"/>
          <w:rPrChange w:id="177" w:author="Zev Berger" w:date="2017-12-25T21:01:00Z">
            <w:rPr/>
          </w:rPrChange>
        </w:rPr>
        <w:t xml:space="preserve"> </w:t>
      </w:r>
      <w:del w:id="178" w:author="Sales, Adam C" w:date="2017-12-22T13:45:00Z">
        <w:r w:rsidR="005C3216" w:rsidRPr="0069651C" w:rsidDel="00E14FCA">
          <w:rPr>
            <w:rFonts w:ascii="Garamond" w:hAnsi="Garamond"/>
            <w:sz w:val="23"/>
            <w:szCs w:val="23"/>
            <w:rPrChange w:id="179" w:author="Zev Berger" w:date="2017-12-25T21:01:00Z">
              <w:rPr/>
            </w:rPrChange>
          </w:rPr>
          <w:delText xml:space="preserve">also </w:delText>
        </w:r>
      </w:del>
      <w:r w:rsidR="005C3216" w:rsidRPr="0069651C">
        <w:rPr>
          <w:rFonts w:ascii="Garamond" w:hAnsi="Garamond"/>
          <w:sz w:val="23"/>
          <w:szCs w:val="23"/>
          <w:rPrChange w:id="180" w:author="Zev Berger" w:date="2017-12-25T21:01:00Z">
            <w:rPr/>
          </w:rPrChange>
        </w:rPr>
        <w:t xml:space="preserve">now distinguish the majority rule </w:t>
      </w:r>
      <w:del w:id="181" w:author="Zev Berger" w:date="2017-12-25T21:00:00Z">
        <w:r w:rsidR="005C3216" w:rsidRPr="0069651C" w:rsidDel="0069651C">
          <w:rPr>
            <w:rFonts w:ascii="Garamond" w:hAnsi="Garamond"/>
            <w:sz w:val="23"/>
            <w:szCs w:val="23"/>
            <w:rPrChange w:id="182" w:author="Zev Berger" w:date="2017-12-25T21:01:00Z">
              <w:rPr/>
            </w:rPrChange>
          </w:rPr>
          <w:delText xml:space="preserve">mechanism </w:delText>
        </w:r>
      </w:del>
      <w:ins w:id="183" w:author="Zev Berger" w:date="2017-12-25T21:00:00Z">
        <w:r w:rsidR="0069651C" w:rsidRPr="0069651C">
          <w:rPr>
            <w:rFonts w:ascii="Garamond" w:hAnsi="Garamond"/>
            <w:sz w:val="23"/>
            <w:szCs w:val="23"/>
            <w:rPrChange w:id="184" w:author="Zev Berger" w:date="2017-12-25T21:01:00Z">
              <w:rPr/>
            </w:rPrChange>
          </w:rPr>
          <w:t>result</w:t>
        </w:r>
        <w:r w:rsidR="0069651C" w:rsidRPr="0069651C">
          <w:rPr>
            <w:rFonts w:ascii="Garamond" w:hAnsi="Garamond"/>
            <w:sz w:val="23"/>
            <w:szCs w:val="23"/>
            <w:rPrChange w:id="185" w:author="Zev Berger" w:date="2017-12-25T21:01:00Z">
              <w:rPr/>
            </w:rPrChange>
          </w:rPr>
          <w:t xml:space="preserve"> </w:t>
        </w:r>
      </w:ins>
      <w:r w:rsidR="005C3216" w:rsidRPr="0069651C">
        <w:rPr>
          <w:rFonts w:ascii="Garamond" w:hAnsi="Garamond"/>
          <w:sz w:val="23"/>
          <w:szCs w:val="23"/>
          <w:rPrChange w:id="186" w:author="Zev Berger" w:date="2017-12-25T21:01:00Z">
            <w:rPr/>
          </w:rPrChange>
        </w:rPr>
        <w:t xml:space="preserve">from CJT in a section in the appendix. Indeed, </w:t>
      </w:r>
      <w:ins w:id="187" w:author="Sales, Adam C" w:date="2017-12-22T13:45:00Z">
        <w:r w:rsidR="00E14FCA" w:rsidRPr="0069651C">
          <w:rPr>
            <w:rFonts w:ascii="Garamond" w:hAnsi="Garamond"/>
            <w:sz w:val="23"/>
            <w:szCs w:val="23"/>
            <w:rPrChange w:id="188" w:author="Zev Berger" w:date="2017-12-25T21:01:00Z">
              <w:rPr/>
            </w:rPrChange>
          </w:rPr>
          <w:t xml:space="preserve">both we and </w:t>
        </w:r>
      </w:ins>
      <w:r w:rsidR="005C3216" w:rsidRPr="0069651C">
        <w:rPr>
          <w:rFonts w:ascii="Garamond" w:hAnsi="Garamond"/>
          <w:sz w:val="23"/>
          <w:szCs w:val="23"/>
          <w:rPrChange w:id="189" w:author="Zev Berger" w:date="2017-12-25T21:01:00Z">
            <w:rPr/>
          </w:rPrChange>
        </w:rPr>
        <w:t xml:space="preserve">Dietrich (2008) </w:t>
      </w:r>
      <w:del w:id="190" w:author="Sales, Adam C" w:date="2017-12-22T13:46:00Z">
        <w:r w:rsidR="005C3216" w:rsidRPr="0069651C" w:rsidDel="00E14FCA">
          <w:rPr>
            <w:rFonts w:ascii="Garamond" w:hAnsi="Garamond"/>
            <w:sz w:val="23"/>
            <w:szCs w:val="23"/>
            <w:rPrChange w:id="191" w:author="Zev Berger" w:date="2017-12-25T21:01:00Z">
              <w:rPr/>
            </w:rPrChange>
          </w:rPr>
          <w:delText xml:space="preserve">does </w:delText>
        </w:r>
      </w:del>
      <w:r w:rsidR="005C3216" w:rsidRPr="0069651C">
        <w:rPr>
          <w:rFonts w:ascii="Garamond" w:hAnsi="Garamond"/>
          <w:sz w:val="23"/>
          <w:szCs w:val="23"/>
          <w:rPrChange w:id="192" w:author="Zev Berger" w:date="2017-12-25T21:01:00Z">
            <w:rPr/>
          </w:rPrChange>
        </w:rPr>
        <w:t xml:space="preserve">allow for heterogeneous competencies. </w:t>
      </w:r>
      <w:del w:id="193" w:author="Sales, Adam C" w:date="2017-12-22T13:46:00Z">
        <w:r w:rsidR="005C3216" w:rsidRPr="0069651C" w:rsidDel="00E14FCA">
          <w:rPr>
            <w:rFonts w:ascii="Garamond" w:hAnsi="Garamond"/>
            <w:sz w:val="23"/>
            <w:szCs w:val="23"/>
            <w:rPrChange w:id="194" w:author="Zev Berger" w:date="2017-12-25T21:01:00Z">
              <w:rPr/>
            </w:rPrChange>
          </w:rPr>
          <w:delText xml:space="preserve">Since </w:delText>
        </w:r>
      </w:del>
      <w:ins w:id="195" w:author="Sales, Adam C" w:date="2017-12-22T13:46:00Z">
        <w:r w:rsidR="00E14FCA" w:rsidRPr="0069651C">
          <w:rPr>
            <w:rFonts w:ascii="Garamond" w:hAnsi="Garamond"/>
            <w:sz w:val="23"/>
            <w:szCs w:val="23"/>
            <w:rPrChange w:id="196" w:author="Zev Berger" w:date="2017-12-25T21:01:00Z">
              <w:rPr/>
            </w:rPrChange>
          </w:rPr>
          <w:t xml:space="preserve">However, since </w:t>
        </w:r>
      </w:ins>
      <w:r w:rsidR="005C3216" w:rsidRPr="0069651C">
        <w:rPr>
          <w:rFonts w:ascii="Garamond" w:hAnsi="Garamond"/>
          <w:sz w:val="23"/>
          <w:szCs w:val="23"/>
          <w:rPrChange w:id="197" w:author="Zev Berger" w:date="2017-12-25T21:01:00Z">
            <w:rPr/>
          </w:rPrChange>
        </w:rPr>
        <w:t>our claim pertains to multidimensional decision functions</w:t>
      </w:r>
      <w:del w:id="198" w:author="Sales, Adam C" w:date="2017-12-22T13:46:00Z">
        <w:r w:rsidR="005C3216" w:rsidRPr="0069651C" w:rsidDel="00E14FCA">
          <w:rPr>
            <w:rFonts w:ascii="Garamond" w:hAnsi="Garamond"/>
            <w:sz w:val="23"/>
            <w:szCs w:val="23"/>
            <w:rPrChange w:id="199" w:author="Zev Berger" w:date="2017-12-25T21:01:00Z">
              <w:rPr/>
            </w:rPrChange>
          </w:rPr>
          <w:delText>, however</w:delText>
        </w:r>
      </w:del>
      <w:r w:rsidR="005C3216" w:rsidRPr="0069651C">
        <w:rPr>
          <w:rFonts w:ascii="Garamond" w:hAnsi="Garamond"/>
          <w:sz w:val="23"/>
          <w:szCs w:val="23"/>
          <w:rPrChange w:id="200" w:author="Zev Berger" w:date="2017-12-25T21:01:00Z">
            <w:rPr/>
          </w:rPrChange>
        </w:rPr>
        <w:t xml:space="preserve">, we are not able to make use of </w:t>
      </w:r>
      <w:del w:id="201" w:author="Sales, Adam C" w:date="2017-12-22T13:46:00Z">
        <w:r w:rsidR="005C3216" w:rsidRPr="0069651C" w:rsidDel="00E14FCA">
          <w:rPr>
            <w:rFonts w:ascii="Garamond" w:hAnsi="Garamond"/>
            <w:sz w:val="23"/>
            <w:szCs w:val="23"/>
            <w:rPrChange w:id="202" w:author="Zev Berger" w:date="2017-12-25T21:01:00Z">
              <w:rPr/>
            </w:rPrChange>
          </w:rPr>
          <w:delText xml:space="preserve">that </w:delText>
        </w:r>
      </w:del>
      <w:ins w:id="203" w:author="Sales, Adam C" w:date="2017-12-22T13:46:00Z">
        <w:r w:rsidR="00E14FCA" w:rsidRPr="0069651C">
          <w:rPr>
            <w:rFonts w:ascii="Garamond" w:hAnsi="Garamond"/>
            <w:sz w:val="23"/>
            <w:szCs w:val="23"/>
            <w:rPrChange w:id="204" w:author="Zev Berger" w:date="2017-12-25T21:01:00Z">
              <w:rPr/>
            </w:rPrChange>
          </w:rPr>
          <w:t xml:space="preserve">his </w:t>
        </w:r>
      </w:ins>
      <w:r w:rsidR="005C3216" w:rsidRPr="0069651C">
        <w:rPr>
          <w:rFonts w:ascii="Garamond" w:hAnsi="Garamond"/>
          <w:sz w:val="23"/>
          <w:szCs w:val="23"/>
          <w:rPrChange w:id="205" w:author="Zev Berger" w:date="2017-12-25T21:01:00Z">
            <w:rPr/>
          </w:rPrChange>
        </w:rPr>
        <w:t xml:space="preserve">extension. </w:t>
      </w:r>
      <w:ins w:id="206" w:author="Sales, Adam C" w:date="2017-12-22T13:46:00Z">
        <w:r w:rsidR="00E14FCA" w:rsidRPr="0069651C">
          <w:rPr>
            <w:rFonts w:ascii="Garamond" w:hAnsi="Garamond"/>
            <w:sz w:val="23"/>
            <w:szCs w:val="23"/>
            <w:rPrChange w:id="207" w:author="Zev Berger" w:date="2017-12-25T21:01:00Z">
              <w:rPr/>
            </w:rPrChange>
          </w:rPr>
          <w:t xml:space="preserve">The appendix shows that ours is neither stronger nor weaker than his. </w:t>
        </w:r>
      </w:ins>
      <w:r w:rsidR="005C3216" w:rsidRPr="0069651C">
        <w:rPr>
          <w:rFonts w:ascii="Garamond" w:hAnsi="Garamond"/>
          <w:sz w:val="23"/>
          <w:szCs w:val="23"/>
          <w:rPrChange w:id="208" w:author="Zev Berger" w:date="2017-12-25T21:01:00Z">
            <w:rPr/>
          </w:rPrChange>
        </w:rPr>
        <w:t xml:space="preserve">Footnote 8 now also explains how we come to say that were voters to have decided at random, between three and eight elections since 1980 might well have been different. </w:t>
      </w:r>
    </w:p>
    <w:p w14:paraId="2163FCDE" w14:textId="77777777" w:rsidR="006628FB" w:rsidRPr="0069651C" w:rsidDel="00935AC8" w:rsidRDefault="006628FB">
      <w:pPr>
        <w:rPr>
          <w:del w:id="209" w:author="Zev Berger" w:date="2017-12-25T20:08:00Z"/>
          <w:rFonts w:ascii="Garamond" w:hAnsi="Garamond"/>
          <w:sz w:val="23"/>
          <w:szCs w:val="23"/>
          <w:rPrChange w:id="210" w:author="Zev Berger" w:date="2017-12-25T21:01:00Z">
            <w:rPr>
              <w:del w:id="211" w:author="Zev Berger" w:date="2017-12-25T20:08:00Z"/>
            </w:rPr>
          </w:rPrChange>
        </w:rPr>
      </w:pPr>
    </w:p>
    <w:p w14:paraId="13E89583" w14:textId="4223EBA1" w:rsidR="006628FB" w:rsidRPr="0069651C" w:rsidDel="00FB5A61" w:rsidRDefault="006628FB">
      <w:pPr>
        <w:rPr>
          <w:del w:id="212" w:author="Sales, Adam C" w:date="2017-12-22T13:46:00Z"/>
          <w:rFonts w:ascii="Garamond" w:hAnsi="Garamond"/>
          <w:sz w:val="23"/>
          <w:szCs w:val="23"/>
          <w:rPrChange w:id="213" w:author="Zev Berger" w:date="2017-12-25T21:01:00Z">
            <w:rPr>
              <w:del w:id="214" w:author="Sales, Adam C" w:date="2017-12-22T13:46:00Z"/>
            </w:rPr>
          </w:rPrChange>
        </w:rPr>
      </w:pPr>
      <w:del w:id="215" w:author="Sales, Adam C" w:date="2017-12-22T13:46:00Z">
        <w:r w:rsidRPr="0069651C" w:rsidDel="00FB5A61">
          <w:rPr>
            <w:rFonts w:ascii="Garamond" w:hAnsi="Garamond"/>
            <w:sz w:val="23"/>
            <w:szCs w:val="23"/>
            <w:rPrChange w:id="216" w:author="Zev Berger" w:date="2017-12-25T21:01:00Z">
              <w:rPr/>
            </w:rPrChange>
          </w:rPr>
          <w:delText>ADAM: Respond to (1) alpha stuff #10, (2) independence stuff #4, #11, #12</w:delText>
        </w:r>
        <w:r w:rsidR="00683547" w:rsidRPr="0069651C" w:rsidDel="00FB5A61">
          <w:rPr>
            <w:rFonts w:ascii="Garamond" w:hAnsi="Garamond"/>
            <w:sz w:val="23"/>
            <w:szCs w:val="23"/>
            <w:rPrChange w:id="217" w:author="Zev Berger" w:date="2017-12-25T21:01:00Z">
              <w:rPr/>
            </w:rPrChange>
          </w:rPr>
          <w:delText>.</w:delText>
        </w:r>
      </w:del>
    </w:p>
    <w:p w14:paraId="5CBC734B" w14:textId="77777777" w:rsidR="00683547" w:rsidRPr="0069651C" w:rsidRDefault="00683547">
      <w:pPr>
        <w:rPr>
          <w:rFonts w:ascii="Garamond" w:hAnsi="Garamond"/>
          <w:sz w:val="23"/>
          <w:szCs w:val="23"/>
          <w:rPrChange w:id="218" w:author="Zev Berger" w:date="2017-12-25T21:01:00Z">
            <w:rPr/>
          </w:rPrChange>
        </w:rPr>
      </w:pPr>
    </w:p>
    <w:p w14:paraId="449FE0A2" w14:textId="77777777" w:rsidR="00683547" w:rsidRPr="0069651C" w:rsidRDefault="00683547">
      <w:pPr>
        <w:rPr>
          <w:rFonts w:ascii="Garamond" w:hAnsi="Garamond"/>
          <w:sz w:val="23"/>
          <w:szCs w:val="23"/>
          <w:rPrChange w:id="219" w:author="Zev Berger" w:date="2017-12-25T21:01:00Z">
            <w:rPr/>
          </w:rPrChange>
        </w:rPr>
      </w:pPr>
      <w:r w:rsidRPr="0069651C">
        <w:rPr>
          <w:rFonts w:ascii="Garamond" w:hAnsi="Garamond"/>
          <w:sz w:val="23"/>
          <w:szCs w:val="23"/>
          <w:rPrChange w:id="220" w:author="Zev Berger" w:date="2017-12-25T21:01:00Z">
            <w:rPr/>
          </w:rPrChange>
        </w:rPr>
        <w:t xml:space="preserve">Overall we hope that you find the paper clearer and better motivated, cleanly articulating how we believe </w:t>
      </w:r>
      <w:proofErr w:type="spellStart"/>
      <w:r w:rsidRPr="0069651C">
        <w:rPr>
          <w:rFonts w:ascii="Garamond" w:hAnsi="Garamond"/>
          <w:sz w:val="23"/>
          <w:szCs w:val="23"/>
          <w:rPrChange w:id="221" w:author="Zev Berger" w:date="2017-12-25T21:01:00Z">
            <w:rPr/>
          </w:rPrChange>
        </w:rPr>
        <w:t>sociotropic</w:t>
      </w:r>
      <w:proofErr w:type="spellEnd"/>
      <w:r w:rsidRPr="0069651C">
        <w:rPr>
          <w:rFonts w:ascii="Garamond" w:hAnsi="Garamond"/>
          <w:sz w:val="23"/>
          <w:szCs w:val="23"/>
          <w:rPrChange w:id="222" w:author="Zev Berger" w:date="2017-12-25T21:01:00Z">
            <w:rPr/>
          </w:rPrChange>
        </w:rPr>
        <w:t xml:space="preserve"> voting in U.S. presidential elections comes to select for policies that are apt to promote economic growth. </w:t>
      </w:r>
    </w:p>
    <w:p w14:paraId="44797F44" w14:textId="77777777" w:rsidR="00683547" w:rsidRPr="0069651C" w:rsidRDefault="00683547">
      <w:pPr>
        <w:rPr>
          <w:rFonts w:ascii="Garamond" w:hAnsi="Garamond"/>
          <w:sz w:val="23"/>
          <w:szCs w:val="23"/>
          <w:rPrChange w:id="223" w:author="Zev Berger" w:date="2017-12-25T21:01:00Z">
            <w:rPr/>
          </w:rPrChange>
        </w:rPr>
      </w:pPr>
    </w:p>
    <w:p w14:paraId="04143A6F" w14:textId="77777777" w:rsidR="00683547" w:rsidRPr="0069651C" w:rsidRDefault="00683547">
      <w:pPr>
        <w:rPr>
          <w:rFonts w:ascii="Garamond" w:hAnsi="Garamond"/>
          <w:sz w:val="23"/>
          <w:szCs w:val="23"/>
          <w:rPrChange w:id="224" w:author="Zev Berger" w:date="2017-12-25T21:01:00Z">
            <w:rPr/>
          </w:rPrChange>
        </w:rPr>
      </w:pPr>
      <w:r w:rsidRPr="0069651C">
        <w:rPr>
          <w:rFonts w:ascii="Garamond" w:hAnsi="Garamond"/>
          <w:sz w:val="23"/>
          <w:szCs w:val="23"/>
          <w:rPrChange w:id="225" w:author="Zev Berger" w:date="2017-12-25T21:01:00Z">
            <w:rPr/>
          </w:rPrChange>
        </w:rPr>
        <w:t>Sincerely,</w:t>
      </w:r>
    </w:p>
    <w:p w14:paraId="171268ED" w14:textId="77777777" w:rsidR="00683547" w:rsidRPr="0069651C" w:rsidRDefault="00683547">
      <w:pPr>
        <w:rPr>
          <w:rFonts w:ascii="Garamond" w:hAnsi="Garamond"/>
          <w:sz w:val="23"/>
          <w:szCs w:val="23"/>
          <w:rPrChange w:id="226" w:author="Zev Berger" w:date="2017-12-25T21:01:00Z">
            <w:rPr/>
          </w:rPrChange>
        </w:rPr>
      </w:pPr>
      <w:r w:rsidRPr="0069651C">
        <w:rPr>
          <w:rFonts w:ascii="Garamond" w:hAnsi="Garamond"/>
          <w:sz w:val="23"/>
          <w:szCs w:val="23"/>
          <w:rPrChange w:id="227" w:author="Zev Berger" w:date="2017-12-25T21:01:00Z">
            <w:rPr/>
          </w:rPrChange>
        </w:rPr>
        <w:t>The Authors</w:t>
      </w:r>
    </w:p>
    <w:p w14:paraId="38501335" w14:textId="77777777" w:rsidR="009E0B52" w:rsidRPr="0069651C" w:rsidRDefault="009E0B52">
      <w:pPr>
        <w:rPr>
          <w:rFonts w:ascii="Garamond" w:hAnsi="Garamond"/>
          <w:sz w:val="23"/>
          <w:szCs w:val="23"/>
          <w:rPrChange w:id="228" w:author="Zev Berger" w:date="2017-12-25T21:01:00Z">
            <w:rPr/>
          </w:rPrChange>
        </w:rPr>
      </w:pPr>
    </w:p>
    <w:p w14:paraId="72FD9A30" w14:textId="77777777" w:rsidR="00A079CE" w:rsidRPr="0069651C" w:rsidRDefault="00A079CE">
      <w:pPr>
        <w:rPr>
          <w:rFonts w:ascii="Garamond" w:hAnsi="Garamond"/>
          <w:sz w:val="23"/>
          <w:szCs w:val="23"/>
          <w:rPrChange w:id="229" w:author="Zev Berger" w:date="2017-12-25T21:01:00Z">
            <w:rPr/>
          </w:rPrChange>
        </w:rPr>
      </w:pPr>
    </w:p>
    <w:p w14:paraId="06111DA6" w14:textId="77777777" w:rsidR="00A079CE" w:rsidRPr="0069651C" w:rsidRDefault="00A079CE">
      <w:pPr>
        <w:rPr>
          <w:rFonts w:ascii="Garamond" w:hAnsi="Garamond"/>
          <w:sz w:val="23"/>
          <w:szCs w:val="23"/>
          <w:rPrChange w:id="230" w:author="Zev Berger" w:date="2017-12-25T21:01:00Z">
            <w:rPr/>
          </w:rPrChange>
        </w:rPr>
      </w:pPr>
    </w:p>
    <w:sectPr w:rsidR="00A079CE" w:rsidRPr="0069651C" w:rsidSect="005B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les, Adam C">
    <w15:presenceInfo w15:providerId="None" w15:userId="Sales, Adam 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CE"/>
    <w:rsid w:val="000558F5"/>
    <w:rsid w:val="002B36C0"/>
    <w:rsid w:val="002E098D"/>
    <w:rsid w:val="002E4574"/>
    <w:rsid w:val="005B1AF1"/>
    <w:rsid w:val="005C3216"/>
    <w:rsid w:val="006628FB"/>
    <w:rsid w:val="00683547"/>
    <w:rsid w:val="0069651C"/>
    <w:rsid w:val="006E339E"/>
    <w:rsid w:val="00784F25"/>
    <w:rsid w:val="00935AC8"/>
    <w:rsid w:val="009E0B52"/>
    <w:rsid w:val="00A079CE"/>
    <w:rsid w:val="00A1681F"/>
    <w:rsid w:val="00A80C90"/>
    <w:rsid w:val="00BE4CD3"/>
    <w:rsid w:val="00C92DD2"/>
    <w:rsid w:val="00D42CE2"/>
    <w:rsid w:val="00E14FCA"/>
    <w:rsid w:val="00E15610"/>
    <w:rsid w:val="00FB1432"/>
    <w:rsid w:val="00FB5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11E2B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36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B36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601</Words>
  <Characters>3431</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 Berger</dc:creator>
  <cp:keywords/>
  <dc:description/>
  <cp:lastModifiedBy>Zev Berger</cp:lastModifiedBy>
  <cp:revision>12</cp:revision>
  <cp:lastPrinted>2017-12-26T02:00:00Z</cp:lastPrinted>
  <dcterms:created xsi:type="dcterms:W3CDTF">2017-12-12T01:29:00Z</dcterms:created>
  <dcterms:modified xsi:type="dcterms:W3CDTF">2017-12-26T02:01:00Z</dcterms:modified>
</cp:coreProperties>
</file>